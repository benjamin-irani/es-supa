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209E7" w14:textId="2C7400CB" w:rsidR="00EA4882" w:rsidRPr="00EA4882" w:rsidRDefault="00EA4882" w:rsidP="00EA4882">
      <w:pPr>
        <w:ind w:left="0" w:hanging="2"/>
        <w:jc w:val="both"/>
        <w:rPr>
          <w:color w:val="000000" w:themeColor="text1"/>
          <w:sz w:val="22"/>
          <w:szCs w:val="22"/>
        </w:rPr>
      </w:pPr>
      <w:r w:rsidRPr="00EA4882">
        <w:rPr>
          <w:color w:val="000000" w:themeColor="text1"/>
          <w:sz w:val="22"/>
          <w:szCs w:val="22"/>
        </w:rPr>
        <w:t>To maxim</w:t>
      </w:r>
      <w:r w:rsidR="000C4821">
        <w:rPr>
          <w:color w:val="000000" w:themeColor="text1"/>
          <w:sz w:val="22"/>
          <w:szCs w:val="22"/>
        </w:rPr>
        <w:t>ise</w:t>
      </w:r>
      <w:r w:rsidRPr="00EA4882">
        <w:rPr>
          <w:color w:val="000000" w:themeColor="text1"/>
          <w:sz w:val="22"/>
          <w:szCs w:val="22"/>
        </w:rPr>
        <w:t xml:space="preserve"> and optimise the use of the digitalised form</w:t>
      </w:r>
      <w:r w:rsidR="000611F0">
        <w:rPr>
          <w:color w:val="000000" w:themeColor="text1"/>
          <w:sz w:val="22"/>
          <w:szCs w:val="22"/>
        </w:rPr>
        <w:t>s</w:t>
      </w:r>
      <w:r w:rsidRPr="00EA4882">
        <w:rPr>
          <w:color w:val="000000" w:themeColor="text1"/>
          <w:sz w:val="22"/>
          <w:szCs w:val="22"/>
        </w:rPr>
        <w:t>, the aim</w:t>
      </w:r>
      <w:r w:rsidR="000611F0">
        <w:rPr>
          <w:color w:val="000000" w:themeColor="text1"/>
          <w:sz w:val="22"/>
          <w:szCs w:val="22"/>
        </w:rPr>
        <w:t>s are</w:t>
      </w:r>
      <w:r w:rsidRPr="00EA4882">
        <w:rPr>
          <w:color w:val="000000" w:themeColor="text1"/>
          <w:sz w:val="22"/>
          <w:szCs w:val="22"/>
        </w:rPr>
        <w:t>:</w:t>
      </w:r>
    </w:p>
    <w:p w14:paraId="3E858E78" w14:textId="77777777" w:rsidR="00EA4882" w:rsidRPr="00EA4882" w:rsidRDefault="00EA4882" w:rsidP="00EA4882">
      <w:pPr>
        <w:ind w:left="0" w:hanging="2"/>
        <w:jc w:val="both"/>
        <w:rPr>
          <w:b/>
          <w:bCs/>
          <w:color w:val="000000" w:themeColor="text1"/>
          <w:sz w:val="22"/>
          <w:szCs w:val="22"/>
        </w:rPr>
      </w:pPr>
    </w:p>
    <w:p w14:paraId="29500D4B" w14:textId="5E92BDBB" w:rsidR="0043602F" w:rsidRPr="00EA4882" w:rsidRDefault="0043602F" w:rsidP="00EA4882">
      <w:pPr>
        <w:ind w:left="0" w:hanging="2"/>
        <w:jc w:val="both"/>
        <w:rPr>
          <w:b/>
          <w:bCs/>
          <w:color w:val="000000" w:themeColor="text1"/>
          <w:sz w:val="22"/>
          <w:szCs w:val="22"/>
        </w:rPr>
      </w:pPr>
      <w:r w:rsidRPr="00EA4882">
        <w:rPr>
          <w:b/>
          <w:bCs/>
          <w:color w:val="000000" w:themeColor="text1"/>
          <w:sz w:val="22"/>
          <w:szCs w:val="22"/>
        </w:rPr>
        <w:t>Event Monitoring and Tracking</w:t>
      </w:r>
    </w:p>
    <w:p w14:paraId="7124A904" w14:textId="6544D9C5" w:rsidR="001F27FF" w:rsidRPr="00EA4882" w:rsidRDefault="0043602F" w:rsidP="00EA4882">
      <w:pPr>
        <w:ind w:left="0" w:hanging="2"/>
        <w:jc w:val="both"/>
        <w:rPr>
          <w:color w:val="000000" w:themeColor="text1"/>
          <w:sz w:val="22"/>
          <w:szCs w:val="22"/>
        </w:rPr>
      </w:pPr>
      <w:r w:rsidRPr="00EA4882">
        <w:rPr>
          <w:color w:val="000000" w:themeColor="text1"/>
          <w:sz w:val="22"/>
          <w:szCs w:val="22"/>
        </w:rPr>
        <w:t>Objectives:</w:t>
      </w:r>
    </w:p>
    <w:p w14:paraId="1D37D994" w14:textId="6919BB82" w:rsidR="0043602F" w:rsidRPr="00EA4882" w:rsidRDefault="00EA4882" w:rsidP="00EA4882">
      <w:pPr>
        <w:ind w:left="0" w:hanging="2"/>
        <w:jc w:val="both"/>
        <w:rPr>
          <w:color w:val="000000" w:themeColor="text1"/>
          <w:sz w:val="22"/>
          <w:szCs w:val="22"/>
        </w:rPr>
      </w:pPr>
      <w:r w:rsidRPr="00EA4882">
        <w:rPr>
          <w:color w:val="000000" w:themeColor="text1"/>
          <w:position w:val="0"/>
          <w:sz w:val="22"/>
          <w:szCs w:val="22"/>
          <w:lang w:val="en-US" w:eastAsia="en-US" w:bidi="km-KH"/>
        </w:rPr>
        <w:t xml:space="preserve">To </w:t>
      </w:r>
      <w:proofErr w:type="spellStart"/>
      <w:r w:rsidR="003E1498" w:rsidRPr="00EA4882">
        <w:rPr>
          <w:color w:val="000000" w:themeColor="text1"/>
          <w:position w:val="0"/>
          <w:sz w:val="22"/>
          <w:szCs w:val="22"/>
          <w:lang w:val="en-US" w:eastAsia="en-US" w:bidi="km-KH"/>
        </w:rPr>
        <w:t>centralise</w:t>
      </w:r>
      <w:proofErr w:type="spellEnd"/>
      <w:r w:rsidR="003E1498" w:rsidRPr="00EA4882">
        <w:rPr>
          <w:color w:val="000000" w:themeColor="text1"/>
          <w:position w:val="0"/>
          <w:sz w:val="22"/>
          <w:szCs w:val="22"/>
          <w:lang w:val="en-US" w:eastAsia="en-US" w:bidi="km-KH"/>
        </w:rPr>
        <w:t xml:space="preserve"> all event data in one place, reducing fragmentation and ensuring uniform documentation for easier comparison, analysis, and reporting. It will enhance accountability by maintaining verifiable records of what was planned, implemented, and achieved, supporting donor confidence, audits, and project </w:t>
      </w:r>
      <w:r w:rsidRPr="00EA4882">
        <w:rPr>
          <w:color w:val="000000" w:themeColor="text1"/>
          <w:position w:val="0"/>
          <w:sz w:val="22"/>
          <w:szCs w:val="22"/>
          <w:lang w:val="en-US" w:eastAsia="en-US" w:bidi="km-KH"/>
        </w:rPr>
        <w:t xml:space="preserve">reporting and </w:t>
      </w:r>
      <w:r w:rsidR="003E1498" w:rsidRPr="00EA4882">
        <w:rPr>
          <w:color w:val="000000" w:themeColor="text1"/>
          <w:position w:val="0"/>
          <w:sz w:val="22"/>
          <w:szCs w:val="22"/>
          <w:lang w:val="en-US" w:eastAsia="en-US" w:bidi="km-KH"/>
        </w:rPr>
        <w:t xml:space="preserve">evaluations. Real-time access </w:t>
      </w:r>
      <w:r w:rsidR="008625A2">
        <w:rPr>
          <w:color w:val="000000" w:themeColor="text1"/>
          <w:position w:val="0"/>
          <w:sz w:val="22"/>
          <w:szCs w:val="22"/>
          <w:lang w:val="en-US" w:eastAsia="en-US" w:bidi="km-KH"/>
        </w:rPr>
        <w:t>gives</w:t>
      </w:r>
      <w:r w:rsidR="003E1498" w:rsidRPr="00EA4882">
        <w:rPr>
          <w:color w:val="000000" w:themeColor="text1"/>
          <w:position w:val="0"/>
          <w:sz w:val="22"/>
          <w:szCs w:val="22"/>
          <w:lang w:val="en-US" w:eastAsia="en-US" w:bidi="km-KH"/>
        </w:rPr>
        <w:t xml:space="preserve"> </w:t>
      </w:r>
      <w:r w:rsidRPr="00EA4882">
        <w:rPr>
          <w:color w:val="000000" w:themeColor="text1"/>
          <w:position w:val="0"/>
          <w:sz w:val="22"/>
          <w:szCs w:val="22"/>
          <w:lang w:val="en-US" w:eastAsia="en-US" w:bidi="km-KH"/>
        </w:rPr>
        <w:t>staff/</w:t>
      </w:r>
      <w:r w:rsidR="003E1498" w:rsidRPr="00EA4882">
        <w:rPr>
          <w:color w:val="000000" w:themeColor="text1"/>
          <w:position w:val="0"/>
          <w:sz w:val="22"/>
          <w:szCs w:val="22"/>
          <w:lang w:val="en-US" w:eastAsia="en-US" w:bidi="km-KH"/>
        </w:rPr>
        <w:t xml:space="preserve">management quick insights into the number, scale, and reach of events, enabling better resource allocation and strategic planning. The system will strengthen evidence-based donor reporting with verified figures, </w:t>
      </w:r>
      <w:r w:rsidRPr="00EA4882">
        <w:rPr>
          <w:color w:val="000000" w:themeColor="text1"/>
          <w:position w:val="0"/>
          <w:sz w:val="22"/>
          <w:szCs w:val="22"/>
          <w:lang w:val="en-US" w:eastAsia="en-US" w:bidi="km-KH"/>
        </w:rPr>
        <w:t xml:space="preserve">number of participations, </w:t>
      </w:r>
      <w:r w:rsidR="003E1498" w:rsidRPr="00EA4882">
        <w:rPr>
          <w:color w:val="000000" w:themeColor="text1"/>
          <w:position w:val="0"/>
          <w:sz w:val="22"/>
          <w:szCs w:val="22"/>
          <w:lang w:val="en-US" w:eastAsia="en-US" w:bidi="km-KH"/>
        </w:rPr>
        <w:t>attendance list</w:t>
      </w:r>
      <w:r w:rsidRPr="00EA4882">
        <w:rPr>
          <w:color w:val="000000" w:themeColor="text1"/>
          <w:position w:val="0"/>
          <w:sz w:val="22"/>
          <w:szCs w:val="22"/>
          <w:lang w:val="en-US" w:eastAsia="en-US" w:bidi="km-KH"/>
        </w:rPr>
        <w:t>s</w:t>
      </w:r>
      <w:r w:rsidR="003E1498" w:rsidRPr="00EA4882">
        <w:rPr>
          <w:color w:val="000000" w:themeColor="text1"/>
          <w:position w:val="0"/>
          <w:sz w:val="22"/>
          <w:szCs w:val="22"/>
          <w:lang w:val="en-US" w:eastAsia="en-US" w:bidi="km-KH"/>
        </w:rPr>
        <w:t xml:space="preserve">, photos, and outputs, while linking events to programme outcomes for results-based reporting. It will also enable data </w:t>
      </w:r>
      <w:proofErr w:type="spellStart"/>
      <w:r w:rsidR="003E1498" w:rsidRPr="00EA4882">
        <w:rPr>
          <w:color w:val="000000" w:themeColor="text1"/>
          <w:position w:val="0"/>
          <w:sz w:val="22"/>
          <w:szCs w:val="22"/>
          <w:lang w:val="en-US" w:eastAsia="en-US" w:bidi="km-KH"/>
        </w:rPr>
        <w:t>visualisation</w:t>
      </w:r>
      <w:proofErr w:type="spellEnd"/>
      <w:r w:rsidR="003E1498" w:rsidRPr="00EA4882">
        <w:rPr>
          <w:color w:val="000000" w:themeColor="text1"/>
          <w:position w:val="0"/>
          <w:sz w:val="22"/>
          <w:szCs w:val="22"/>
          <w:lang w:val="en-US" w:eastAsia="en-US" w:bidi="km-KH"/>
        </w:rPr>
        <w:t xml:space="preserve"> for reports, track stakeholder engagement to guide follow-ups, reduce duplication by allowing staff to check past and planned events, and improve planning efficiency through better logistics coordination and cross-team alignment. </w:t>
      </w:r>
      <w:r w:rsidRPr="00EA4882">
        <w:rPr>
          <w:color w:val="000000" w:themeColor="text1"/>
          <w:position w:val="0"/>
          <w:sz w:val="22"/>
          <w:szCs w:val="22"/>
          <w:lang w:val="en-US" w:eastAsia="en-US" w:bidi="km-KH"/>
        </w:rPr>
        <w:t>I</w:t>
      </w:r>
      <w:r w:rsidR="003E1498" w:rsidRPr="00EA4882">
        <w:rPr>
          <w:color w:val="000000" w:themeColor="text1"/>
          <w:position w:val="0"/>
          <w:sz w:val="22"/>
          <w:szCs w:val="22"/>
          <w:lang w:val="en-US" w:eastAsia="en-US" w:bidi="km-KH"/>
        </w:rPr>
        <w:t>t will support risk management by identifying delays, underperformance, or budget overruns early, allowing timely corrective action.</w:t>
      </w:r>
    </w:p>
    <w:p w14:paraId="5D0DBA70" w14:textId="77777777" w:rsidR="003E1498" w:rsidRDefault="003E1498" w:rsidP="00EA4882">
      <w:pPr>
        <w:ind w:left="0" w:hanging="2"/>
        <w:jc w:val="both"/>
        <w:rPr>
          <w:ins w:id="0" w:author="Sam Moko" w:date="2025-08-13T11:12:00Z" w16du:dateUtc="2025-08-13T01:12:00Z"/>
          <w:color w:val="000000" w:themeColor="text1"/>
          <w:sz w:val="22"/>
          <w:szCs w:val="22"/>
        </w:rPr>
      </w:pPr>
    </w:p>
    <w:p w14:paraId="554320AA" w14:textId="69E03C10" w:rsidR="00C85C87" w:rsidRDefault="00C85C87" w:rsidP="00EA4882">
      <w:pPr>
        <w:ind w:left="0" w:hanging="2"/>
        <w:jc w:val="both"/>
        <w:rPr>
          <w:ins w:id="1" w:author="Sam Moko" w:date="2025-08-13T11:13:00Z" w16du:dateUtc="2025-08-13T01:13:00Z"/>
          <w:rFonts w:ascii="DM Sans" w:hAnsi="DM Sans"/>
          <w:sz w:val="21"/>
          <w:szCs w:val="21"/>
          <w:shd w:val="clear" w:color="auto" w:fill="FFFFFF"/>
        </w:rPr>
      </w:pPr>
      <w:ins w:id="2" w:author="Sam Moko" w:date="2025-08-13T11:12:00Z" w16du:dateUtc="2025-08-13T01:12:00Z">
        <w:r>
          <w:rPr>
            <w:rFonts w:ascii="DM Sans" w:hAnsi="DM Sans"/>
            <w:sz w:val="21"/>
            <w:szCs w:val="21"/>
            <w:shd w:val="clear" w:color="auto" w:fill="FFFFFF"/>
          </w:rPr>
          <w:t xml:space="preserve">Having all the data in one place </w:t>
        </w:r>
      </w:ins>
      <w:ins w:id="3" w:author="Sam Moko" w:date="2025-08-13T11:13:00Z" w16du:dateUtc="2025-08-13T01:13:00Z">
        <w:r>
          <w:rPr>
            <w:rFonts w:ascii="DM Sans" w:hAnsi="DM Sans"/>
            <w:sz w:val="21"/>
            <w:szCs w:val="21"/>
            <w:shd w:val="clear" w:color="auto" w:fill="FFFFFF"/>
          </w:rPr>
          <w:t>helps</w:t>
        </w:r>
      </w:ins>
      <w:ins w:id="4" w:author="Sam Moko" w:date="2025-08-13T11:12:00Z" w16du:dateUtc="2025-08-13T01:12:00Z">
        <w:r>
          <w:rPr>
            <w:rFonts w:ascii="DM Sans" w:hAnsi="DM Sans"/>
            <w:sz w:val="21"/>
            <w:szCs w:val="21"/>
            <w:shd w:val="clear" w:color="auto" w:fill="FFFFFF"/>
          </w:rPr>
          <w:t xml:space="preserve"> filing </w:t>
        </w:r>
      </w:ins>
      <w:ins w:id="5" w:author="Sam Moko" w:date="2025-08-13T11:13:00Z" w16du:dateUtc="2025-08-13T01:13:00Z">
        <w:r>
          <w:rPr>
            <w:rFonts w:ascii="DM Sans" w:hAnsi="DM Sans"/>
            <w:sz w:val="21"/>
            <w:szCs w:val="21"/>
            <w:shd w:val="clear" w:color="auto" w:fill="FFFFFF"/>
          </w:rPr>
          <w:t xml:space="preserve">of </w:t>
        </w:r>
      </w:ins>
      <w:ins w:id="6" w:author="Sam Moko" w:date="2025-08-13T11:12:00Z" w16du:dateUtc="2025-08-13T01:12:00Z">
        <w:r>
          <w:rPr>
            <w:rFonts w:ascii="DM Sans" w:hAnsi="DM Sans"/>
            <w:sz w:val="21"/>
            <w:szCs w:val="21"/>
            <w:shd w:val="clear" w:color="auto" w:fill="FFFFFF"/>
          </w:rPr>
          <w:t>project documents, which is a challenge for many projects. At the end of the project, files are kept by the responsible staff rather than in a centralized location for easy access.</w:t>
        </w:r>
      </w:ins>
    </w:p>
    <w:p w14:paraId="4B2B850A" w14:textId="77777777" w:rsidR="00C85C87" w:rsidRPr="00EA4882" w:rsidRDefault="00C85C87" w:rsidP="00EA4882">
      <w:pPr>
        <w:ind w:left="0" w:hanging="2"/>
        <w:jc w:val="both"/>
        <w:rPr>
          <w:color w:val="000000" w:themeColor="text1"/>
          <w:sz w:val="22"/>
          <w:szCs w:val="22"/>
        </w:rPr>
      </w:pPr>
    </w:p>
    <w:p w14:paraId="50BB174E" w14:textId="6A180ABB" w:rsidR="00EA4882" w:rsidRPr="00EA4882" w:rsidRDefault="00EA4882" w:rsidP="00EA4882">
      <w:pPr>
        <w:suppressAutoHyphens w:val="0"/>
        <w:autoSpaceDE w:val="0"/>
        <w:autoSpaceDN w:val="0"/>
        <w:adjustRightInd w:val="0"/>
        <w:ind w:leftChars="0" w:left="0" w:firstLineChars="0" w:firstLine="0"/>
        <w:jc w:val="both"/>
        <w:textDirection w:val="lrTb"/>
        <w:textAlignment w:val="auto"/>
        <w:outlineLvl w:val="9"/>
        <w:rPr>
          <w:color w:val="000000" w:themeColor="text1"/>
          <w:position w:val="0"/>
          <w:sz w:val="22"/>
          <w:szCs w:val="22"/>
          <w:lang w:val="en-US" w:eastAsia="en-US" w:bidi="km-KH"/>
        </w:rPr>
      </w:pPr>
      <w:r w:rsidRPr="00EA4882">
        <w:rPr>
          <w:b/>
          <w:bCs/>
          <w:color w:val="000000" w:themeColor="text1"/>
          <w:position w:val="0"/>
          <w:sz w:val="22"/>
          <w:szCs w:val="22"/>
          <w:lang w:val="en-US" w:eastAsia="en-US" w:bidi="km-KH"/>
        </w:rPr>
        <w:t>Registration form</w:t>
      </w:r>
    </w:p>
    <w:p w14:paraId="6E3BADC8" w14:textId="77777777" w:rsidR="00EA4882" w:rsidRPr="00EA4882" w:rsidRDefault="00EA4882" w:rsidP="00EA4882">
      <w:pPr>
        <w:ind w:left="0" w:hanging="2"/>
        <w:jc w:val="both"/>
        <w:rPr>
          <w:color w:val="000000" w:themeColor="text1"/>
          <w:position w:val="0"/>
          <w:sz w:val="22"/>
          <w:szCs w:val="22"/>
          <w:lang w:val="en-US" w:eastAsia="en-US" w:bidi="km-KH"/>
        </w:rPr>
      </w:pPr>
      <w:r w:rsidRPr="00EA4882">
        <w:rPr>
          <w:color w:val="000000" w:themeColor="text1"/>
          <w:position w:val="0"/>
          <w:sz w:val="22"/>
          <w:szCs w:val="22"/>
          <w:lang w:val="en-US" w:eastAsia="en-US" w:bidi="km-KH"/>
        </w:rPr>
        <w:t>Objectives:</w:t>
      </w:r>
    </w:p>
    <w:p w14:paraId="24E40083" w14:textId="7C587D8C" w:rsidR="003E1498" w:rsidRDefault="00EA4882" w:rsidP="00EA4882">
      <w:pPr>
        <w:ind w:left="0" w:hanging="2"/>
        <w:jc w:val="both"/>
        <w:rPr>
          <w:ins w:id="7" w:author="Sam Moko" w:date="2025-08-13T11:18:00Z" w16du:dateUtc="2025-08-13T01:18:00Z"/>
          <w:color w:val="000000" w:themeColor="text1"/>
          <w:position w:val="0"/>
          <w:sz w:val="22"/>
          <w:szCs w:val="22"/>
          <w:lang w:val="en-US" w:eastAsia="en-US" w:bidi="km-KH"/>
        </w:rPr>
      </w:pPr>
      <w:r w:rsidRPr="00EA4882">
        <w:rPr>
          <w:color w:val="000000" w:themeColor="text1"/>
          <w:position w:val="0"/>
          <w:sz w:val="22"/>
          <w:szCs w:val="22"/>
          <w:lang w:val="en-US" w:eastAsia="en-US" w:bidi="km-KH"/>
        </w:rPr>
        <w:t xml:space="preserve">To </w:t>
      </w:r>
      <w:r w:rsidR="003E1498" w:rsidRPr="00EA4882">
        <w:rPr>
          <w:color w:val="000000" w:themeColor="text1"/>
          <w:position w:val="0"/>
          <w:sz w:val="22"/>
          <w:szCs w:val="22"/>
          <w:lang w:val="en-US" w:eastAsia="en-US" w:bidi="km-KH"/>
        </w:rPr>
        <w:t xml:space="preserve">ensures accurate, complete, and consistently formatted participant data, with mandatory fields such as gender, </w:t>
      </w:r>
      <w:proofErr w:type="spellStart"/>
      <w:r w:rsidR="003E1498" w:rsidRPr="00EA4882">
        <w:rPr>
          <w:color w:val="000000" w:themeColor="text1"/>
          <w:position w:val="0"/>
          <w:sz w:val="22"/>
          <w:szCs w:val="22"/>
          <w:lang w:val="en-US" w:eastAsia="en-US" w:bidi="km-KH"/>
        </w:rPr>
        <w:t>organisation</w:t>
      </w:r>
      <w:proofErr w:type="spellEnd"/>
      <w:r w:rsidR="003E1498" w:rsidRPr="00EA4882">
        <w:rPr>
          <w:color w:val="000000" w:themeColor="text1"/>
          <w:position w:val="0"/>
          <w:sz w:val="22"/>
          <w:szCs w:val="22"/>
          <w:lang w:val="en-US" w:eastAsia="en-US" w:bidi="km-KH"/>
        </w:rPr>
        <w:t>, sector, and location to meet EU reporting requirements. By replacing manual paper forms, it reduces errors, speeds up processing, and enables automatic export to M&amp;E systems, event trackers, and donor templates. It strengthens reporting with accurate disaggregation by</w:t>
      </w:r>
      <w:r w:rsidR="00D11B8F">
        <w:rPr>
          <w:color w:val="000000" w:themeColor="text1"/>
          <w:position w:val="0"/>
          <w:sz w:val="22"/>
          <w:szCs w:val="22"/>
          <w:lang w:val="en-US" w:eastAsia="en-US" w:bidi="km-KH"/>
        </w:rPr>
        <w:t xml:space="preserve"> </w:t>
      </w:r>
      <w:r w:rsidR="003E1498" w:rsidRPr="00EA4882">
        <w:rPr>
          <w:color w:val="000000" w:themeColor="text1"/>
          <w:position w:val="0"/>
          <w:sz w:val="22"/>
          <w:szCs w:val="22"/>
          <w:lang w:val="en-US" w:eastAsia="en-US" w:bidi="km-KH"/>
        </w:rPr>
        <w:t>gender, age</w:t>
      </w:r>
      <w:r>
        <w:rPr>
          <w:color w:val="000000" w:themeColor="text1"/>
          <w:position w:val="0"/>
          <w:sz w:val="22"/>
          <w:szCs w:val="22"/>
          <w:lang w:val="en-US" w:eastAsia="en-US" w:bidi="km-KH"/>
        </w:rPr>
        <w:t xml:space="preserve"> group</w:t>
      </w:r>
      <w:r w:rsidR="003E1498" w:rsidRPr="00EA4882">
        <w:rPr>
          <w:color w:val="000000" w:themeColor="text1"/>
          <w:position w:val="0"/>
          <w:sz w:val="22"/>
          <w:szCs w:val="22"/>
          <w:lang w:val="en-US" w:eastAsia="en-US" w:bidi="km-KH"/>
        </w:rPr>
        <w:t xml:space="preserve">, </w:t>
      </w:r>
      <w:r w:rsidR="00D11B8F">
        <w:rPr>
          <w:color w:val="000000" w:themeColor="text1"/>
          <w:position w:val="0"/>
          <w:sz w:val="22"/>
          <w:szCs w:val="22"/>
          <w:lang w:val="en-US" w:eastAsia="en-US" w:bidi="km-KH"/>
        </w:rPr>
        <w:t xml:space="preserve">and </w:t>
      </w:r>
      <w:proofErr w:type="spellStart"/>
      <w:r w:rsidR="003E1498" w:rsidRPr="00EA4882">
        <w:rPr>
          <w:color w:val="000000" w:themeColor="text1"/>
          <w:position w:val="0"/>
          <w:sz w:val="22"/>
          <w:szCs w:val="22"/>
          <w:lang w:val="en-US" w:eastAsia="en-US" w:bidi="km-KH"/>
        </w:rPr>
        <w:t>organisation</w:t>
      </w:r>
      <w:proofErr w:type="spellEnd"/>
      <w:r w:rsidR="003E1498" w:rsidRPr="00EA4882">
        <w:rPr>
          <w:color w:val="000000" w:themeColor="text1"/>
          <w:position w:val="0"/>
          <w:sz w:val="22"/>
          <w:szCs w:val="22"/>
          <w:lang w:val="en-US" w:eastAsia="en-US" w:bidi="km-KH"/>
        </w:rPr>
        <w:t xml:space="preserve"> type, creating a verifiable database to back reported beneficiary numbers. The system supports targeted follow-ups, tracks repeat participation, and collects consent for photography, video, and name use to ensure EU visibility compliance. It links records to stories and testimonials, enables real-time participant statistics for trend analysis, and enhances security and accessibility while cutting paperwork, storage, and printing costs.</w:t>
      </w:r>
    </w:p>
    <w:p w14:paraId="718A2611" w14:textId="77777777" w:rsidR="00C85C87" w:rsidRDefault="00C85C87" w:rsidP="00EA4882">
      <w:pPr>
        <w:ind w:left="0" w:hanging="2"/>
        <w:jc w:val="both"/>
        <w:rPr>
          <w:ins w:id="8" w:author="Sam Moko" w:date="2025-08-13T11:18:00Z" w16du:dateUtc="2025-08-13T01:18:00Z"/>
          <w:color w:val="000000" w:themeColor="text1"/>
          <w:position w:val="0"/>
          <w:sz w:val="22"/>
          <w:szCs w:val="22"/>
          <w:lang w:val="en-US" w:eastAsia="en-US" w:bidi="km-KH"/>
        </w:rPr>
      </w:pPr>
    </w:p>
    <w:p w14:paraId="20FDBC95" w14:textId="1BD42501" w:rsidR="00C85C87" w:rsidRDefault="00C85C87" w:rsidP="00EA4882">
      <w:pPr>
        <w:ind w:left="0" w:hanging="2"/>
        <w:jc w:val="both"/>
        <w:rPr>
          <w:color w:val="000000" w:themeColor="text1"/>
          <w:position w:val="0"/>
          <w:sz w:val="22"/>
          <w:szCs w:val="22"/>
          <w:lang w:val="en-US" w:eastAsia="en-US" w:bidi="km-KH"/>
        </w:rPr>
      </w:pPr>
      <w:ins w:id="9" w:author="Sam Moko" w:date="2025-08-13T11:18:00Z" w16du:dateUtc="2025-08-13T01:18:00Z">
        <w:r w:rsidRPr="00C85C87">
          <w:rPr>
            <w:color w:val="000000" w:themeColor="text1"/>
            <w:position w:val="0"/>
            <w:sz w:val="22"/>
            <w:szCs w:val="22"/>
            <w:lang w:val="en-US" w:eastAsia="en-US" w:bidi="km-KH"/>
          </w:rPr>
          <w:t xml:space="preserve">Data from the registration forms helps with updating the stakeholder contact database. Updated information about key technical, bureaucratic, and policy </w:t>
        </w:r>
        <w:proofErr w:type="gramStart"/>
        <w:r w:rsidRPr="00C85C87">
          <w:rPr>
            <w:color w:val="000000" w:themeColor="text1"/>
            <w:position w:val="0"/>
            <w:sz w:val="22"/>
            <w:szCs w:val="22"/>
            <w:lang w:val="en-US" w:eastAsia="en-US" w:bidi="km-KH"/>
          </w:rPr>
          <w:t>influencers</w:t>
        </w:r>
        <w:proofErr w:type="gramEnd"/>
        <w:r w:rsidRPr="00C85C87">
          <w:rPr>
            <w:color w:val="000000" w:themeColor="text1"/>
            <w:position w:val="0"/>
            <w:sz w:val="22"/>
            <w:szCs w:val="22"/>
            <w:lang w:val="en-US" w:eastAsia="en-US" w:bidi="km-KH"/>
          </w:rPr>
          <w:t xml:space="preserve"> is captured here </w:t>
        </w:r>
      </w:ins>
      <w:ins w:id="10" w:author="Sam Moko" w:date="2025-08-13T11:19:00Z" w16du:dateUtc="2025-08-13T01:19:00Z">
        <w:r>
          <w:rPr>
            <w:color w:val="000000" w:themeColor="text1"/>
            <w:position w:val="0"/>
            <w:sz w:val="22"/>
            <w:szCs w:val="22"/>
            <w:lang w:val="en-US" w:eastAsia="en-US" w:bidi="km-KH"/>
          </w:rPr>
          <w:t xml:space="preserve">and serves </w:t>
        </w:r>
      </w:ins>
      <w:ins w:id="11" w:author="Sam Moko" w:date="2025-08-13T11:18:00Z" w16du:dateUtc="2025-08-13T01:18:00Z">
        <w:r w:rsidRPr="00C85C87">
          <w:rPr>
            <w:color w:val="000000" w:themeColor="text1"/>
            <w:position w:val="0"/>
            <w:sz w:val="22"/>
            <w:szCs w:val="22"/>
            <w:lang w:val="en-US" w:eastAsia="en-US" w:bidi="km-KH"/>
          </w:rPr>
          <w:t>as a source of data collection.</w:t>
        </w:r>
      </w:ins>
    </w:p>
    <w:p w14:paraId="0D48A37D" w14:textId="77777777" w:rsidR="00D11B8F" w:rsidRDefault="00D11B8F" w:rsidP="00EA4882">
      <w:pPr>
        <w:ind w:left="0" w:hanging="2"/>
        <w:jc w:val="both"/>
        <w:rPr>
          <w:color w:val="000000" w:themeColor="text1"/>
          <w:position w:val="0"/>
          <w:sz w:val="22"/>
          <w:szCs w:val="22"/>
          <w:lang w:val="en-US" w:eastAsia="en-US" w:bidi="km-KH"/>
        </w:rPr>
      </w:pPr>
    </w:p>
    <w:p w14:paraId="4AB18E1F" w14:textId="0880A41A" w:rsidR="00D11B8F" w:rsidRPr="00EA4882" w:rsidRDefault="00D11B8F" w:rsidP="00EA4882">
      <w:pPr>
        <w:ind w:left="0" w:hanging="2"/>
        <w:jc w:val="both"/>
        <w:rPr>
          <w:color w:val="000000" w:themeColor="text1"/>
          <w:sz w:val="22"/>
          <w:szCs w:val="22"/>
        </w:rPr>
      </w:pPr>
      <w:r>
        <w:rPr>
          <w:color w:val="000000" w:themeColor="text1"/>
          <w:position w:val="0"/>
          <w:sz w:val="22"/>
          <w:szCs w:val="22"/>
          <w:lang w:val="en-US" w:eastAsia="en-US" w:bidi="km-KH"/>
        </w:rPr>
        <w:t>--/</w:t>
      </w:r>
    </w:p>
    <w:sectPr w:rsidR="00D11B8F" w:rsidRPr="00EA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olBoran">
    <w:charset w:val="00"/>
    <w:family w:val="swiss"/>
    <w:pitch w:val="variable"/>
    <w:sig w:usb0="8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DM Sans">
    <w:charset w:val="00"/>
    <w:family w:val="auto"/>
    <w:pitch w:val="variable"/>
    <w:sig w:usb0="8000002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54D66D8"/>
    <w:multiLevelType w:val="hybridMultilevel"/>
    <w:tmpl w:val="793EC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652CD"/>
    <w:multiLevelType w:val="multilevel"/>
    <w:tmpl w:val="53B48E70"/>
    <w:lvl w:ilvl="0">
      <w:numFmt w:val="bullet"/>
      <w:pStyle w:val="Heading3"/>
      <w:lvlText w:val="-"/>
      <w:lvlJc w:val="left"/>
      <w:pPr>
        <w:ind w:left="720" w:hanging="360"/>
      </w:pPr>
      <w:rPr>
        <w:rFonts w:ascii="Calibri" w:eastAsia="Calibri" w:hAnsi="Calibri" w:cs="Calibri"/>
        <w:color w:val="000000"/>
        <w:sz w:val="25"/>
        <w:szCs w:val="25"/>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69791751">
    <w:abstractNumId w:val="14"/>
  </w:num>
  <w:num w:numId="2" w16cid:durableId="312610774">
    <w:abstractNumId w:val="14"/>
  </w:num>
  <w:num w:numId="3" w16cid:durableId="1926644033">
    <w:abstractNumId w:val="0"/>
  </w:num>
  <w:num w:numId="4" w16cid:durableId="776368107">
    <w:abstractNumId w:val="1"/>
  </w:num>
  <w:num w:numId="5" w16cid:durableId="1582988617">
    <w:abstractNumId w:val="2"/>
  </w:num>
  <w:num w:numId="6" w16cid:durableId="676156214">
    <w:abstractNumId w:val="3"/>
  </w:num>
  <w:num w:numId="7" w16cid:durableId="2092384712">
    <w:abstractNumId w:val="4"/>
  </w:num>
  <w:num w:numId="8" w16cid:durableId="1478034494">
    <w:abstractNumId w:val="5"/>
  </w:num>
  <w:num w:numId="9" w16cid:durableId="1613173122">
    <w:abstractNumId w:val="6"/>
  </w:num>
  <w:num w:numId="10" w16cid:durableId="1601251800">
    <w:abstractNumId w:val="7"/>
  </w:num>
  <w:num w:numId="11" w16cid:durableId="174153440">
    <w:abstractNumId w:val="8"/>
  </w:num>
  <w:num w:numId="12" w16cid:durableId="2046514500">
    <w:abstractNumId w:val="9"/>
  </w:num>
  <w:num w:numId="13" w16cid:durableId="1480072957">
    <w:abstractNumId w:val="10"/>
  </w:num>
  <w:num w:numId="14" w16cid:durableId="407389173">
    <w:abstractNumId w:val="11"/>
  </w:num>
  <w:num w:numId="15" w16cid:durableId="1410686643">
    <w:abstractNumId w:val="12"/>
  </w:num>
  <w:num w:numId="16" w16cid:durableId="79915660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m Moko">
    <w15:presenceInfo w15:providerId="AD" w15:userId="S::sam.moko@national-fccbpng.eu::cd87acac-cabe-4f0c-a97d-70dc4b40b7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2F"/>
    <w:rsid w:val="00004EF2"/>
    <w:rsid w:val="000611F0"/>
    <w:rsid w:val="000A545F"/>
    <w:rsid w:val="000C4821"/>
    <w:rsid w:val="00136F7D"/>
    <w:rsid w:val="00180161"/>
    <w:rsid w:val="001F27FF"/>
    <w:rsid w:val="00207659"/>
    <w:rsid w:val="0035364B"/>
    <w:rsid w:val="003E1498"/>
    <w:rsid w:val="003E4A7D"/>
    <w:rsid w:val="0040626C"/>
    <w:rsid w:val="00434597"/>
    <w:rsid w:val="0043602F"/>
    <w:rsid w:val="00487E15"/>
    <w:rsid w:val="005432A4"/>
    <w:rsid w:val="00547ACF"/>
    <w:rsid w:val="00725052"/>
    <w:rsid w:val="00845F98"/>
    <w:rsid w:val="008625A2"/>
    <w:rsid w:val="00862DA1"/>
    <w:rsid w:val="00865F04"/>
    <w:rsid w:val="008C1047"/>
    <w:rsid w:val="00923637"/>
    <w:rsid w:val="009347EE"/>
    <w:rsid w:val="0098543C"/>
    <w:rsid w:val="00B17D9F"/>
    <w:rsid w:val="00B333D7"/>
    <w:rsid w:val="00B74DCA"/>
    <w:rsid w:val="00B81F44"/>
    <w:rsid w:val="00BD1F95"/>
    <w:rsid w:val="00C368F3"/>
    <w:rsid w:val="00C85C87"/>
    <w:rsid w:val="00C96263"/>
    <w:rsid w:val="00D11B8F"/>
    <w:rsid w:val="00DA537D"/>
    <w:rsid w:val="00DA6F2C"/>
    <w:rsid w:val="00EA4882"/>
    <w:rsid w:val="00EE157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B7D7"/>
  <w15:chartTrackingRefBased/>
  <w15:docId w15:val="{32604D9C-B60D-3F41-A474-0B011F95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882"/>
    <w:pPr>
      <w:suppressAutoHyphens/>
      <w:ind w:leftChars="-1" w:left="-1" w:hangingChars="1" w:hanging="1"/>
      <w:textDirection w:val="btLr"/>
      <w:textAlignment w:val="top"/>
      <w:outlineLvl w:val="0"/>
    </w:pPr>
    <w:rPr>
      <w:position w:val="-1"/>
      <w:lang w:val="en-GB" w:eastAsia="en-GB" w:bidi="ar-SA"/>
    </w:rPr>
  </w:style>
  <w:style w:type="paragraph" w:styleId="Heading1">
    <w:name w:val="heading 1"/>
    <w:basedOn w:val="Normal"/>
    <w:next w:val="Normal"/>
    <w:link w:val="Heading1Char"/>
    <w:uiPriority w:val="9"/>
    <w:qFormat/>
    <w:rsid w:val="00C368F3"/>
    <w:pPr>
      <w:keepNext/>
      <w:spacing w:after="120"/>
      <w:jc w:val="center"/>
    </w:pPr>
    <w:rPr>
      <w:b/>
      <w:bCs/>
      <w:smallCaps/>
      <w:kern w:val="32"/>
      <w:sz w:val="32"/>
      <w:szCs w:val="32"/>
      <w:lang w:val="nl-BE"/>
    </w:rPr>
  </w:style>
  <w:style w:type="paragraph" w:styleId="Heading2">
    <w:name w:val="heading 2"/>
    <w:basedOn w:val="Normal"/>
    <w:next w:val="Normal"/>
    <w:link w:val="Heading2Char"/>
    <w:autoRedefine/>
    <w:uiPriority w:val="9"/>
    <w:unhideWhenUsed/>
    <w:qFormat/>
    <w:rsid w:val="00C368F3"/>
    <w:pPr>
      <w:keepNext/>
      <w:keepLines/>
      <w:spacing w:before="360" w:after="80"/>
      <w:outlineLvl w:val="1"/>
    </w:pPr>
    <w:rPr>
      <w:b/>
      <w:sz w:val="32"/>
      <w:szCs w:val="36"/>
    </w:rPr>
  </w:style>
  <w:style w:type="paragraph" w:styleId="Heading3">
    <w:name w:val="heading 3"/>
    <w:basedOn w:val="Normal"/>
    <w:next w:val="Normal"/>
    <w:link w:val="Heading3Char"/>
    <w:uiPriority w:val="9"/>
    <w:unhideWhenUsed/>
    <w:qFormat/>
    <w:rsid w:val="00C368F3"/>
    <w:pPr>
      <w:numPr>
        <w:numId w:val="2"/>
      </w:numPr>
      <w:spacing w:before="120" w:after="120"/>
      <w:outlineLvl w:val="2"/>
    </w:pPr>
    <w:rPr>
      <w:rFonts w:ascii="Arial Narrow" w:hAnsi="Arial Narrow"/>
      <w:b/>
      <w:lang w:val="nl-BE"/>
    </w:rPr>
  </w:style>
  <w:style w:type="paragraph" w:styleId="Heading4">
    <w:name w:val="heading 4"/>
    <w:basedOn w:val="Normal"/>
    <w:next w:val="Normal"/>
    <w:link w:val="Heading4Char"/>
    <w:uiPriority w:val="9"/>
    <w:semiHidden/>
    <w:unhideWhenUsed/>
    <w:qFormat/>
    <w:rsid w:val="00C368F3"/>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C368F3"/>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C368F3"/>
    <w:pPr>
      <w:keepNext/>
      <w:keepLines/>
      <w:spacing w:before="200" w:after="40"/>
      <w:outlineLvl w:val="5"/>
    </w:pPr>
    <w:rPr>
      <w:b/>
    </w:rPr>
  </w:style>
  <w:style w:type="paragraph" w:styleId="Heading7">
    <w:name w:val="heading 7"/>
    <w:basedOn w:val="Normal"/>
    <w:next w:val="Normal"/>
    <w:link w:val="Heading7Char"/>
    <w:uiPriority w:val="9"/>
    <w:semiHidden/>
    <w:unhideWhenUsed/>
    <w:qFormat/>
    <w:rsid w:val="00C368F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368F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368F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F3"/>
    <w:rPr>
      <w:b/>
      <w:bCs/>
      <w:smallCaps/>
      <w:kern w:val="32"/>
      <w:position w:val="-1"/>
      <w:sz w:val="32"/>
      <w:szCs w:val="32"/>
      <w:lang w:val="nl-BE" w:eastAsia="en-GB" w:bidi="ar-SA"/>
    </w:rPr>
  </w:style>
  <w:style w:type="character" w:customStyle="1" w:styleId="Heading2Char">
    <w:name w:val="Heading 2 Char"/>
    <w:basedOn w:val="DefaultParagraphFont"/>
    <w:link w:val="Heading2"/>
    <w:uiPriority w:val="9"/>
    <w:rsid w:val="00C368F3"/>
    <w:rPr>
      <w:b/>
      <w:position w:val="-1"/>
      <w:sz w:val="32"/>
      <w:szCs w:val="36"/>
      <w:lang w:val="en-GB" w:eastAsia="en-GB" w:bidi="ar-SA"/>
    </w:rPr>
  </w:style>
  <w:style w:type="character" w:customStyle="1" w:styleId="Heading3Char">
    <w:name w:val="Heading 3 Char"/>
    <w:basedOn w:val="DefaultParagraphFont"/>
    <w:link w:val="Heading3"/>
    <w:uiPriority w:val="9"/>
    <w:rsid w:val="00C368F3"/>
    <w:rPr>
      <w:rFonts w:ascii="Arial Narrow" w:hAnsi="Arial Narrow"/>
      <w:b/>
      <w:position w:val="-1"/>
      <w:lang w:val="nl-BE" w:eastAsia="en-GB" w:bidi="ar-SA"/>
    </w:rPr>
  </w:style>
  <w:style w:type="character" w:customStyle="1" w:styleId="Heading4Char">
    <w:name w:val="Heading 4 Char"/>
    <w:basedOn w:val="DefaultParagraphFont"/>
    <w:link w:val="Heading4"/>
    <w:uiPriority w:val="9"/>
    <w:semiHidden/>
    <w:rsid w:val="00C368F3"/>
    <w:rPr>
      <w:b/>
      <w:position w:val="-1"/>
      <w:sz w:val="24"/>
      <w:szCs w:val="24"/>
      <w:lang w:val="en-GB" w:eastAsia="en-GB" w:bidi="ar-SA"/>
    </w:rPr>
  </w:style>
  <w:style w:type="character" w:customStyle="1" w:styleId="Heading5Char">
    <w:name w:val="Heading 5 Char"/>
    <w:basedOn w:val="DefaultParagraphFont"/>
    <w:link w:val="Heading5"/>
    <w:uiPriority w:val="9"/>
    <w:semiHidden/>
    <w:rsid w:val="00C368F3"/>
    <w:rPr>
      <w:b/>
      <w:position w:val="-1"/>
      <w:sz w:val="22"/>
      <w:szCs w:val="22"/>
      <w:lang w:val="en-GB" w:eastAsia="en-GB" w:bidi="ar-SA"/>
    </w:rPr>
  </w:style>
  <w:style w:type="character" w:customStyle="1" w:styleId="Heading6Char">
    <w:name w:val="Heading 6 Char"/>
    <w:basedOn w:val="DefaultParagraphFont"/>
    <w:link w:val="Heading6"/>
    <w:uiPriority w:val="9"/>
    <w:semiHidden/>
    <w:rsid w:val="00C368F3"/>
    <w:rPr>
      <w:b/>
      <w:position w:val="-1"/>
      <w:lang w:val="en-GB" w:eastAsia="en-GB" w:bidi="ar-SA"/>
    </w:rPr>
  </w:style>
  <w:style w:type="paragraph" w:styleId="Title">
    <w:name w:val="Title"/>
    <w:basedOn w:val="Normal"/>
    <w:next w:val="Normal"/>
    <w:link w:val="TitleChar"/>
    <w:uiPriority w:val="10"/>
    <w:qFormat/>
    <w:rsid w:val="00C368F3"/>
    <w:pPr>
      <w:keepNext/>
      <w:keepLines/>
      <w:spacing w:before="480" w:after="120"/>
    </w:pPr>
    <w:rPr>
      <w:b/>
      <w:sz w:val="72"/>
      <w:szCs w:val="72"/>
    </w:rPr>
  </w:style>
  <w:style w:type="character" w:customStyle="1" w:styleId="TitleChar">
    <w:name w:val="Title Char"/>
    <w:basedOn w:val="DefaultParagraphFont"/>
    <w:link w:val="Title"/>
    <w:uiPriority w:val="10"/>
    <w:rsid w:val="00C368F3"/>
    <w:rPr>
      <w:b/>
      <w:position w:val="-1"/>
      <w:sz w:val="72"/>
      <w:szCs w:val="72"/>
      <w:lang w:val="en-GB" w:eastAsia="en-GB" w:bidi="ar-SA"/>
    </w:rPr>
  </w:style>
  <w:style w:type="paragraph" w:styleId="Subtitle">
    <w:name w:val="Subtitle"/>
    <w:basedOn w:val="Normal"/>
    <w:next w:val="Normal"/>
    <w:link w:val="SubtitleChar"/>
    <w:autoRedefine/>
    <w:uiPriority w:val="11"/>
    <w:qFormat/>
    <w:rsid w:val="00C368F3"/>
    <w:pPr>
      <w:keepNext/>
      <w:keepLines/>
      <w:spacing w:before="360" w:after="80"/>
    </w:pPr>
    <w:rPr>
      <w:rFonts w:eastAsia="Georgia" w:cs="Georgia"/>
      <w:i/>
      <w:color w:val="666666"/>
      <w:sz w:val="28"/>
      <w:szCs w:val="48"/>
    </w:rPr>
  </w:style>
  <w:style w:type="character" w:customStyle="1" w:styleId="SubtitleChar">
    <w:name w:val="Subtitle Char"/>
    <w:basedOn w:val="DefaultParagraphFont"/>
    <w:link w:val="Subtitle"/>
    <w:uiPriority w:val="11"/>
    <w:rsid w:val="00C368F3"/>
    <w:rPr>
      <w:rFonts w:eastAsia="Georgia" w:cs="Georgia"/>
      <w:i/>
      <w:color w:val="666666"/>
      <w:position w:val="-1"/>
      <w:sz w:val="28"/>
      <w:szCs w:val="48"/>
      <w:lang w:val="en-GB" w:eastAsia="en-GB" w:bidi="ar-SA"/>
    </w:rPr>
  </w:style>
  <w:style w:type="character" w:styleId="Strong">
    <w:name w:val="Strong"/>
    <w:uiPriority w:val="22"/>
    <w:qFormat/>
    <w:rsid w:val="00C368F3"/>
    <w:rPr>
      <w:b/>
      <w:bCs/>
      <w:w w:val="100"/>
      <w:position w:val="-1"/>
      <w:effect w:val="none"/>
      <w:vertAlign w:val="baseline"/>
      <w:cs w:val="0"/>
      <w:em w:val="none"/>
    </w:rPr>
  </w:style>
  <w:style w:type="paragraph" w:styleId="NormalWeb">
    <w:name w:val="Normal (Web)"/>
    <w:basedOn w:val="Normal"/>
    <w:qFormat/>
    <w:rsid w:val="00C368F3"/>
    <w:pPr>
      <w:spacing w:before="100" w:beforeAutospacing="1" w:after="100" w:afterAutospacing="1"/>
    </w:pPr>
    <w:rPr>
      <w:rFonts w:ascii="Times New Roman" w:hAnsi="Times New Roman" w:cs="Arial Unicode MS"/>
      <w:sz w:val="24"/>
      <w:szCs w:val="24"/>
      <w:lang w:val="en-US" w:eastAsia="en-US" w:bidi="km-KH"/>
    </w:rPr>
  </w:style>
  <w:style w:type="paragraph" w:styleId="ListParagraph">
    <w:name w:val="List Paragraph"/>
    <w:basedOn w:val="Normal"/>
    <w:uiPriority w:val="34"/>
    <w:qFormat/>
    <w:rsid w:val="00C368F3"/>
    <w:pPr>
      <w:ind w:left="720"/>
      <w:contextualSpacing/>
    </w:pPr>
  </w:style>
  <w:style w:type="paragraph" w:customStyle="1" w:styleId="Style1">
    <w:name w:val="Style1"/>
    <w:basedOn w:val="Normal"/>
    <w:autoRedefine/>
    <w:qFormat/>
    <w:rsid w:val="00C368F3"/>
    <w:pPr>
      <w:ind w:left="0" w:hanging="2"/>
    </w:pPr>
    <w:rPr>
      <w:i/>
      <w:sz w:val="22"/>
      <w:szCs w:val="22"/>
    </w:rPr>
  </w:style>
  <w:style w:type="paragraph" w:customStyle="1" w:styleId="Style2">
    <w:name w:val="Style2"/>
    <w:basedOn w:val="Normal"/>
    <w:autoRedefine/>
    <w:qFormat/>
    <w:rsid w:val="00C368F3"/>
    <w:pPr>
      <w:ind w:left="0" w:hanging="2"/>
    </w:pPr>
    <w:rPr>
      <w:b/>
      <w:sz w:val="36"/>
      <w:szCs w:val="22"/>
    </w:rPr>
  </w:style>
  <w:style w:type="character" w:customStyle="1" w:styleId="Heading7Char">
    <w:name w:val="Heading 7 Char"/>
    <w:basedOn w:val="DefaultParagraphFont"/>
    <w:link w:val="Heading7"/>
    <w:uiPriority w:val="9"/>
    <w:semiHidden/>
    <w:rsid w:val="00C368F3"/>
    <w:rPr>
      <w:rFonts w:asciiTheme="minorHAnsi" w:eastAsiaTheme="majorEastAsia" w:hAnsiTheme="minorHAnsi" w:cstheme="majorBidi"/>
      <w:color w:val="595959" w:themeColor="text1" w:themeTint="A6"/>
      <w:position w:val="-1"/>
      <w:lang w:val="en-GB" w:eastAsia="en-GB" w:bidi="ar-SA"/>
    </w:rPr>
  </w:style>
  <w:style w:type="character" w:customStyle="1" w:styleId="Heading8Char">
    <w:name w:val="Heading 8 Char"/>
    <w:basedOn w:val="DefaultParagraphFont"/>
    <w:link w:val="Heading8"/>
    <w:uiPriority w:val="9"/>
    <w:semiHidden/>
    <w:rsid w:val="00C368F3"/>
    <w:rPr>
      <w:rFonts w:asciiTheme="minorHAnsi" w:eastAsiaTheme="majorEastAsia" w:hAnsiTheme="minorHAnsi" w:cstheme="majorBidi"/>
      <w:i/>
      <w:iCs/>
      <w:color w:val="272727" w:themeColor="text1" w:themeTint="D8"/>
      <w:position w:val="-1"/>
      <w:lang w:val="en-GB" w:eastAsia="en-GB" w:bidi="ar-SA"/>
    </w:rPr>
  </w:style>
  <w:style w:type="character" w:customStyle="1" w:styleId="Heading9Char">
    <w:name w:val="Heading 9 Char"/>
    <w:basedOn w:val="DefaultParagraphFont"/>
    <w:link w:val="Heading9"/>
    <w:uiPriority w:val="9"/>
    <w:semiHidden/>
    <w:rsid w:val="00C368F3"/>
    <w:rPr>
      <w:rFonts w:asciiTheme="minorHAnsi" w:eastAsiaTheme="majorEastAsia" w:hAnsiTheme="minorHAnsi" w:cstheme="majorBidi"/>
      <w:color w:val="272727" w:themeColor="text1" w:themeTint="D8"/>
      <w:position w:val="-1"/>
      <w:lang w:val="en-GB" w:eastAsia="en-GB" w:bidi="ar-SA"/>
    </w:rPr>
  </w:style>
  <w:style w:type="paragraph" w:styleId="Quote">
    <w:name w:val="Quote"/>
    <w:basedOn w:val="Normal"/>
    <w:next w:val="Normal"/>
    <w:link w:val="QuoteChar"/>
    <w:uiPriority w:val="29"/>
    <w:qFormat/>
    <w:rsid w:val="00C368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68F3"/>
    <w:rPr>
      <w:i/>
      <w:iCs/>
      <w:color w:val="404040" w:themeColor="text1" w:themeTint="BF"/>
      <w:position w:val="-1"/>
      <w:lang w:val="en-GB" w:eastAsia="en-GB" w:bidi="ar-SA"/>
    </w:rPr>
  </w:style>
  <w:style w:type="paragraph" w:styleId="IntenseQuote">
    <w:name w:val="Intense Quote"/>
    <w:basedOn w:val="Normal"/>
    <w:next w:val="Normal"/>
    <w:link w:val="IntenseQuoteChar"/>
    <w:uiPriority w:val="30"/>
    <w:qFormat/>
    <w:rsid w:val="00C368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368F3"/>
    <w:rPr>
      <w:i/>
      <w:iCs/>
      <w:color w:val="365F91" w:themeColor="accent1" w:themeShade="BF"/>
      <w:position w:val="-1"/>
      <w:lang w:val="en-GB" w:eastAsia="en-GB" w:bidi="ar-SA"/>
    </w:rPr>
  </w:style>
  <w:style w:type="character" w:styleId="IntenseEmphasis">
    <w:name w:val="Intense Emphasis"/>
    <w:basedOn w:val="DefaultParagraphFont"/>
    <w:uiPriority w:val="21"/>
    <w:qFormat/>
    <w:rsid w:val="00C368F3"/>
    <w:rPr>
      <w:i/>
      <w:iCs/>
      <w:color w:val="365F91" w:themeColor="accent1" w:themeShade="BF"/>
    </w:rPr>
  </w:style>
  <w:style w:type="character" w:styleId="IntenseReference">
    <w:name w:val="Intense Reference"/>
    <w:basedOn w:val="DefaultParagraphFont"/>
    <w:uiPriority w:val="32"/>
    <w:qFormat/>
    <w:rsid w:val="00C368F3"/>
    <w:rPr>
      <w:b/>
      <w:bCs/>
      <w:smallCaps/>
      <w:color w:val="365F91" w:themeColor="accent1" w:themeShade="BF"/>
      <w:spacing w:val="5"/>
    </w:rPr>
  </w:style>
  <w:style w:type="paragraph" w:styleId="Revision">
    <w:name w:val="Revision"/>
    <w:hidden/>
    <w:uiPriority w:val="99"/>
    <w:semiHidden/>
    <w:rsid w:val="00C85C87"/>
    <w:rPr>
      <w:position w:val="-1"/>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 FCCB</dc:creator>
  <cp:keywords/>
  <dc:description/>
  <cp:lastModifiedBy>Sam Moko</cp:lastModifiedBy>
  <cp:revision>2</cp:revision>
  <dcterms:created xsi:type="dcterms:W3CDTF">2025-08-13T01:20:00Z</dcterms:created>
  <dcterms:modified xsi:type="dcterms:W3CDTF">2025-08-13T01:20:00Z</dcterms:modified>
</cp:coreProperties>
</file>